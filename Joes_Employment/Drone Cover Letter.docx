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897A" w14:textId="3AB4A1DE" w:rsidR="00A532DA" w:rsidRDefault="000234CB" w:rsidP="000234CB">
      <w:pPr>
        <w:spacing w:after="0" w:line="240" w:lineRule="auto"/>
      </w:pPr>
      <w:r>
        <w:t xml:space="preserve">Since a very young </w:t>
      </w:r>
      <w:r w:rsidR="00D25946">
        <w:t xml:space="preserve">age, I have been interested in how things worked, particularly robotics. Since the </w:t>
      </w:r>
      <w:bookmarkStart w:id="0" w:name="_GoBack"/>
      <w:bookmarkEnd w:id="0"/>
      <w:r w:rsidR="00D25946">
        <w:t>advent</w:t>
      </w:r>
      <w:ins w:id="1" w:author="demaroj DeMaro" w:date="2019-09-27T12:49:00Z">
        <w:r w:rsidR="006522B2">
          <w:t xml:space="preserve"> of</w:t>
        </w:r>
      </w:ins>
      <w:r w:rsidR="00D25946">
        <w:t xml:space="preserve"> </w:t>
      </w:r>
      <w:del w:id="2" w:author="demaroj DeMaro" w:date="2019-09-27T12:44:00Z">
        <w:r w:rsidR="00D25946" w:rsidDel="00A532DA">
          <w:delText xml:space="preserve">of </w:delText>
        </w:r>
        <w:r w:rsidR="00874AFB" w:rsidDel="00A532DA">
          <w:delText xml:space="preserve">civilian and </w:delText>
        </w:r>
      </w:del>
      <w:r w:rsidR="00874AFB">
        <w:t xml:space="preserve">commercial drones, my curiosity has grown. </w:t>
      </w:r>
    </w:p>
    <w:p w14:paraId="67648919" w14:textId="77777777" w:rsidR="00A532DA" w:rsidRDefault="00A532DA" w:rsidP="000234CB">
      <w:pPr>
        <w:spacing w:after="0" w:line="240" w:lineRule="auto"/>
        <w:rPr>
          <w:ins w:id="3" w:author="demaroj DeMaro" w:date="2019-09-27T12:45:00Z"/>
        </w:rPr>
      </w:pPr>
    </w:p>
    <w:p w14:paraId="30FF1806" w14:textId="0CAF7B59" w:rsidR="00A532DA" w:rsidRDefault="00874AFB" w:rsidP="000234CB">
      <w:pPr>
        <w:spacing w:after="0" w:line="240" w:lineRule="auto"/>
        <w:rPr>
          <w:ins w:id="4" w:author="demaroj DeMaro" w:date="2019-09-27T12:44:00Z"/>
        </w:rPr>
      </w:pPr>
      <w:r>
        <w:t>During my time in graduate school</w:t>
      </w:r>
      <w:ins w:id="5" w:author="demaroj DeMaro" w:date="2019-09-27T12:46:00Z">
        <w:r w:rsidR="00F179B7">
          <w:t xml:space="preserve"> at Marshall</w:t>
        </w:r>
      </w:ins>
      <w:r>
        <w:t xml:space="preserve">, I had the opportunity to work with the </w:t>
      </w:r>
      <w:del w:id="6" w:author="demaroj DeMaro" w:date="2019-09-27T12:47:00Z">
        <w:r w:rsidDel="00F179B7">
          <w:delText xml:space="preserve">then </w:delText>
        </w:r>
      </w:del>
      <w:r w:rsidR="00F179B7">
        <w:t xml:space="preserve">Head </w:t>
      </w:r>
      <w:ins w:id="7" w:author="demaroj DeMaro" w:date="2019-09-27T12:47:00Z">
        <w:r w:rsidR="00F179B7">
          <w:t>o</w:t>
        </w:r>
      </w:ins>
      <w:del w:id="8" w:author="demaroj DeMaro" w:date="2019-09-27T12:47:00Z">
        <w:r w:rsidR="00F179B7" w:rsidDel="00F179B7">
          <w:delText>O</w:delText>
        </w:r>
      </w:del>
      <w:r w:rsidR="00F179B7">
        <w:t xml:space="preserve">f </w:t>
      </w:r>
      <w:del w:id="9" w:author="demaroj DeMaro" w:date="2019-09-27T12:47:00Z">
        <w:r w:rsidR="00F179B7" w:rsidDel="00F179B7">
          <w:delText>T</w:delText>
        </w:r>
      </w:del>
      <w:ins w:id="10" w:author="demaroj DeMaro" w:date="2019-09-27T12:47:00Z">
        <w:r w:rsidR="00F179B7">
          <w:t>t</w:t>
        </w:r>
      </w:ins>
      <w:r w:rsidR="00F179B7">
        <w:t>he Forensic Science Program</w:t>
      </w:r>
      <w:r w:rsidR="009025F5">
        <w:t xml:space="preserve"> to test and evaluate an off the shelf drone for use in </w:t>
      </w:r>
      <w:r w:rsidR="00F179B7">
        <w:t xml:space="preserve">Forensic Science </w:t>
      </w:r>
      <w:r w:rsidR="009025F5">
        <w:t xml:space="preserve">and particularly crime scene investigation. </w:t>
      </w:r>
    </w:p>
    <w:p w14:paraId="0E9DA9CD" w14:textId="77777777" w:rsidR="00A532DA" w:rsidRDefault="00A532DA" w:rsidP="000234CB">
      <w:pPr>
        <w:spacing w:after="0" w:line="240" w:lineRule="auto"/>
        <w:rPr>
          <w:ins w:id="11" w:author="demaroj DeMaro" w:date="2019-09-27T12:45:00Z"/>
        </w:rPr>
      </w:pPr>
    </w:p>
    <w:p w14:paraId="2AE7F385" w14:textId="2EC1897C" w:rsidR="00A532DA" w:rsidRDefault="00635B56" w:rsidP="000234CB">
      <w:pPr>
        <w:spacing w:after="0" w:line="240" w:lineRule="auto"/>
        <w:rPr>
          <w:ins w:id="12" w:author="demaroj DeMaro" w:date="2019-09-27T12:45:00Z"/>
        </w:rPr>
      </w:pPr>
      <w:del w:id="13" w:author="demaroj DeMaro" w:date="2019-09-27T12:44:00Z">
        <w:r w:rsidDel="00A532DA">
          <w:delText>During the course of</w:delText>
        </w:r>
      </w:del>
      <w:ins w:id="14" w:author="demaroj DeMaro" w:date="2019-09-27T12:44:00Z">
        <w:r w:rsidR="00A532DA">
          <w:t>During</w:t>
        </w:r>
      </w:ins>
      <w:r>
        <w:t xml:space="preserve"> </w:t>
      </w:r>
      <w:del w:id="15" w:author="demaroj DeMaro" w:date="2019-09-27T12:46:00Z">
        <w:r w:rsidDel="00F179B7">
          <w:delText xml:space="preserve">this </w:delText>
        </w:r>
      </w:del>
      <w:ins w:id="16" w:author="demaroj DeMaro" w:date="2019-09-27T12:46:00Z">
        <w:r w:rsidR="00F179B7">
          <w:t>my</w:t>
        </w:r>
        <w:r w:rsidR="00F179B7">
          <w:t xml:space="preserve"> </w:t>
        </w:r>
      </w:ins>
      <w:r>
        <w:t xml:space="preserve">research, I had the opportunity to </w:t>
      </w:r>
      <w:r w:rsidR="00185BFD">
        <w:t xml:space="preserve">operate a DJI Phantom 2 Vision Plus UAS, becoming familiar with its operation, handling, and maintenance. </w:t>
      </w:r>
    </w:p>
    <w:p w14:paraId="6516CD0A" w14:textId="77777777" w:rsidR="00A532DA" w:rsidRDefault="00A532DA" w:rsidP="000234CB">
      <w:pPr>
        <w:spacing w:after="0" w:line="240" w:lineRule="auto"/>
        <w:rPr>
          <w:ins w:id="17" w:author="demaroj DeMaro" w:date="2019-09-27T12:45:00Z"/>
        </w:rPr>
      </w:pPr>
    </w:p>
    <w:p w14:paraId="399A08CF" w14:textId="0BB240DD" w:rsidR="00A532DA" w:rsidRDefault="00894115" w:rsidP="000234CB">
      <w:pPr>
        <w:spacing w:after="0" w:line="240" w:lineRule="auto"/>
        <w:rPr>
          <w:ins w:id="18" w:author="demaroj DeMaro" w:date="2019-09-27T12:45:00Z"/>
        </w:rPr>
      </w:pPr>
      <w:del w:id="19" w:author="demaroj DeMaro" w:date="2019-09-27T12:48:00Z">
        <w:r w:rsidDel="00F179B7">
          <w:delText>In the time since</w:delText>
        </w:r>
      </w:del>
      <w:ins w:id="20" w:author="demaroj DeMaro" w:date="2019-09-27T12:48:00Z">
        <w:r w:rsidR="00F179B7">
          <w:t>Since then</w:t>
        </w:r>
      </w:ins>
      <w:r>
        <w:t xml:space="preserve">, I have become familiar with other UAS platforms including </w:t>
      </w:r>
      <w:r w:rsidR="00D80277">
        <w:t xml:space="preserve">the Mavic Pro from DJI. </w:t>
      </w:r>
    </w:p>
    <w:p w14:paraId="652D509B" w14:textId="77777777" w:rsidR="00A532DA" w:rsidRDefault="00F70C0F" w:rsidP="000234CB">
      <w:pPr>
        <w:spacing w:after="0" w:line="240" w:lineRule="auto"/>
        <w:rPr>
          <w:ins w:id="21" w:author="demaroj DeMaro" w:date="2019-09-27T12:45:00Z"/>
        </w:rPr>
      </w:pPr>
      <w:r>
        <w:t xml:space="preserve">During my time in undergrad and graduate school, I have worked with </w:t>
      </w:r>
      <w:r w:rsidR="00F9288B">
        <w:t>various imaging software including PTGUI, Microsoft ICE, SceneVision-Panorama, and Pix4D.</w:t>
      </w:r>
      <w:r w:rsidR="00206DCF">
        <w:t xml:space="preserve"> </w:t>
      </w:r>
    </w:p>
    <w:p w14:paraId="6BB1BEF5" w14:textId="77777777" w:rsidR="00A532DA" w:rsidRDefault="00A532DA" w:rsidP="000234CB">
      <w:pPr>
        <w:spacing w:after="0" w:line="240" w:lineRule="auto"/>
        <w:rPr>
          <w:ins w:id="22" w:author="demaroj DeMaro" w:date="2019-09-27T12:45:00Z"/>
        </w:rPr>
      </w:pPr>
    </w:p>
    <w:p w14:paraId="09BADF57" w14:textId="167A44E5" w:rsidR="000234CB" w:rsidRDefault="00627B31" w:rsidP="000234CB">
      <w:pPr>
        <w:spacing w:after="0" w:line="240" w:lineRule="auto"/>
      </w:pPr>
      <w:r>
        <w:t xml:space="preserve">Understanding the </w:t>
      </w:r>
      <w:r w:rsidR="006B3049">
        <w:t xml:space="preserve">integration of man, machine, and technology is critical to </w:t>
      </w:r>
      <w:r w:rsidR="002F2213">
        <w:t xml:space="preserve">the seamless operation and utilization of Unmanned Aerial Systems; I believe that my understanding of </w:t>
      </w:r>
      <w:r w:rsidR="003B67C5">
        <w:t>these systems and their functionality makes me an excellent candidate for employment with your company.</w:t>
      </w:r>
    </w:p>
    <w:sectPr w:rsidR="0002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maroj DeMaro">
    <w15:presenceInfo w15:providerId="Windows Live" w15:userId="d104f7de0775c1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wNzYwNzM0szAwNzRQ0lEKTi0uzszPAykwrAUAb6nLlCwAAAA="/>
  </w:docVars>
  <w:rsids>
    <w:rsidRoot w:val="000234CB"/>
    <w:rsid w:val="000234CB"/>
    <w:rsid w:val="00185BFD"/>
    <w:rsid w:val="00206DCF"/>
    <w:rsid w:val="002F2213"/>
    <w:rsid w:val="003B67C5"/>
    <w:rsid w:val="00627B31"/>
    <w:rsid w:val="00635B56"/>
    <w:rsid w:val="006522B2"/>
    <w:rsid w:val="006B3049"/>
    <w:rsid w:val="00874AFB"/>
    <w:rsid w:val="00894115"/>
    <w:rsid w:val="009025F5"/>
    <w:rsid w:val="00A532DA"/>
    <w:rsid w:val="00D25946"/>
    <w:rsid w:val="00D80277"/>
    <w:rsid w:val="00E13B20"/>
    <w:rsid w:val="00F179B7"/>
    <w:rsid w:val="00F70C0F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EE38"/>
  <w15:chartTrackingRefBased/>
  <w15:docId w15:val="{0D313632-A11B-FE40-B9CC-AE7495F8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DeMaro, Joe</dc:creator>
  <cp:keywords/>
  <dc:description/>
  <cp:lastModifiedBy>demaroj DeMaro</cp:lastModifiedBy>
  <cp:revision>7</cp:revision>
  <dcterms:created xsi:type="dcterms:W3CDTF">2019-09-26T19:55:00Z</dcterms:created>
  <dcterms:modified xsi:type="dcterms:W3CDTF">2019-09-27T19:40:00Z</dcterms:modified>
</cp:coreProperties>
</file>